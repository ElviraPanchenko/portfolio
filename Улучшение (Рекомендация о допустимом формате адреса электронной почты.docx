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bookmarkStart w:id="0" w:name="_GoBack"/>
          <w:bookmarkEnd w:id="0"/>
          <w:p w:rsidR="00000000" w:rsidRDefault="00955EB7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instrText>HYPERLINK "https://testbase.atlassian.net/browse/BEG34-23"</w:instrText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a3"/>
                <w:rFonts w:eastAsia="Times New Roman"/>
              </w:rPr>
              <w:t>Рекомендация о допустимом формате адреса электронной почты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955E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55EB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55EB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Улучшение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55EB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55EB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55EB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55EB7">
            <w:pPr>
              <w:rPr>
                <w:rFonts w:eastAsia="Times New Roman"/>
              </w:rPr>
            </w:pPr>
            <w:hyperlink r:id="rId5" w:history="1">
              <w:r>
                <w:rPr>
                  <w:rStyle w:val="a3"/>
                  <w:rFonts w:eastAsia="Times New Roman"/>
                </w:rPr>
                <w:t xml:space="preserve">student 4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55EB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55EB7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 xml:space="preserve">student 4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55EB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55EB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55EB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55EB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55EB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55EB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Панченко, Эльвира </w:t>
            </w:r>
          </w:p>
        </w:tc>
      </w:tr>
    </w:tbl>
    <w:p w:rsidR="00000000" w:rsidRDefault="00955E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55EB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55E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2533650" cy="198120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955EB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55EB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55EB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55E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55EB7">
            <w:pPr>
              <w:pStyle w:val="a5"/>
            </w:pPr>
            <w:r>
              <w:t>При заполнении поля "Электронная почта" в форме обратной связи (</w:t>
            </w:r>
            <w:hyperlink r:id="rId8" w:history="1">
              <w:r>
                <w:rPr>
                  <w:rStyle w:val="a3"/>
                </w:rPr>
                <w:t>https://www.utkonos.ru/suggest</w:t>
              </w:r>
            </w:hyperlink>
            <w:r>
              <w:t>) пользователь может ввести некорректный домен эл. почты (например, elya@пп или elya@11) и сообщение будет отправлено. Обратная связь в данном случае невозможна.</w:t>
            </w:r>
          </w:p>
          <w:p w:rsidR="00000000" w:rsidRDefault="00955EB7">
            <w:pPr>
              <w:pStyle w:val="a5"/>
            </w:pPr>
            <w:r>
              <w:rPr>
                <w:b/>
                <w:bCs/>
              </w:rPr>
              <w:t>Решение:</w:t>
            </w:r>
            <w:r>
              <w:t xml:space="preserve"> </w:t>
            </w:r>
          </w:p>
          <w:p w:rsidR="00000000" w:rsidRDefault="00955EB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Добавить регулярное выражение на проверку</w:t>
            </w:r>
            <w:r>
              <w:rPr>
                <w:rFonts w:eastAsia="Times New Roman"/>
              </w:rPr>
              <w:br/>
              <w:t xml:space="preserve">e-mail: </w:t>
            </w:r>
            <w:r>
              <w:rPr>
                <w:rFonts w:eastAsia="Times New Roman"/>
              </w:rPr>
              <w:br/>
            </w:r>
            <w:r>
              <w:rPr>
                <w:rStyle w:val="error"/>
                <w:rFonts w:eastAsia="Times New Roman"/>
              </w:rPr>
              <w:t>[a-</w:t>
            </w:r>
            <w:r>
              <w:rPr>
                <w:rStyle w:val="error"/>
                <w:rFonts w:eastAsia="Times New Roman"/>
              </w:rPr>
              <w:t>zA-Z0-9._-]</w:t>
            </w:r>
            <w:ins w:id="1" w:author="Unknown">
              <w:r>
                <w:rPr>
                  <w:rFonts w:eastAsia="Times New Roman"/>
                </w:rPr>
                <w:t>@</w:t>
              </w:r>
              <w:r>
                <w:rPr>
                  <w:rStyle w:val="error"/>
                  <w:rFonts w:eastAsia="Times New Roman"/>
                </w:rPr>
                <w:t>[a-zA-Z0-9-]</w:t>
              </w:r>
            </w:ins>
            <w:r>
              <w:rPr>
                <w:rFonts w:eastAsia="Times New Roman"/>
              </w:rPr>
              <w:t>\.</w:t>
            </w:r>
            <w:r>
              <w:rPr>
                <w:rStyle w:val="error"/>
                <w:rFonts w:eastAsia="Times New Roman"/>
              </w:rPr>
              <w:t>[a-zA-Z.]</w:t>
            </w:r>
            <w:r>
              <w:rPr>
                <w:rFonts w:eastAsia="Times New Roman"/>
              </w:rPr>
              <w:t xml:space="preserve"> {2,5}</w:t>
            </w:r>
          </w:p>
          <w:p w:rsidR="00000000" w:rsidRDefault="00955EB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Информировать пользователя о допустимом формате адреса эл. почты :</w:t>
            </w:r>
            <w:r>
              <w:rPr>
                <w:rFonts w:eastAsia="Times New Roman"/>
              </w:rPr>
              <w:br/>
              <w:t>"Адрес электронной почты может содержать буквы, цифры и следующие символы: ".", "-", "_", "@".</w:t>
            </w:r>
          </w:p>
        </w:tc>
      </w:tr>
    </w:tbl>
    <w:p w:rsidR="00955EB7" w:rsidRDefault="00955EB7">
      <w:pPr>
        <w:rPr>
          <w:rFonts w:eastAsia="Times New Roman"/>
        </w:rPr>
      </w:pPr>
    </w:p>
    <w:sectPr w:rsidR="00955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31C96"/>
    <w:multiLevelType w:val="multilevel"/>
    <w:tmpl w:val="D83A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C47EF"/>
    <w:multiLevelType w:val="multilevel"/>
    <w:tmpl w:val="A8CE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8D"/>
    <w:rsid w:val="00784A8D"/>
    <w:rsid w:val="0095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1981C-421E-4C99-A22A-7CC3C24A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a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a"/>
    <w:uiPriority w:val="99"/>
    <w:semiHidden/>
    <w:pPr>
      <w:spacing w:before="100" w:beforeAutospacing="1" w:after="100" w:afterAutospacing="1"/>
    </w:pPr>
    <w:rPr>
      <w:sz w:val="14"/>
      <w:szCs w:val="14"/>
    </w:rPr>
  </w:style>
  <w:style w:type="character" w:customStyle="1" w:styleId="error">
    <w:name w:val="erro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tkonos.ru/sugg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base.atlassian.net/secure/ViewProfile.jspa?accountId=557058%3A1ecf1422-ae8a-4ff3-a3e7-f6bc54bee113" TargetMode="External"/><Relationship Id="rId5" Type="http://schemas.openxmlformats.org/officeDocument/2006/relationships/hyperlink" Target="https://testbase.atlassian.net/secure/ViewProfile.jspa?accountId=557058%3A1ecf1422-ae8a-4ff3-a3e7-f6bc54bee11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[#BEG34-23] Рекомендация о допустимом формате адреса электронной почты</vt:lpstr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[#BEG34-23] Рекомендация о допустимом формате адреса электронной почты</dc:title>
  <dc:subject/>
  <dc:creator>Эльвира Кудашева</dc:creator>
  <cp:keywords/>
  <dc:description/>
  <cp:lastModifiedBy>Эльвира Кудашева</cp:lastModifiedBy>
  <cp:revision>2</cp:revision>
  <dcterms:created xsi:type="dcterms:W3CDTF">2019-06-13T05:44:00Z</dcterms:created>
  <dcterms:modified xsi:type="dcterms:W3CDTF">2019-06-13T05:44:00Z</dcterms:modified>
</cp:coreProperties>
</file>